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97B90">
      <w:pPr>
        <w:tabs>
          <w:tab w:val="right" w:pos="10285"/>
        </w:tabs>
        <w:ind w:left="275" w:right="220"/>
      </w:pPr>
      <w:bookmarkStart w:id="0" w:name="_GoBack"/>
      <w:bookmarkEnd w:id="0"/>
    </w:p>
    <w:p w:rsidR="00000000" w:rsidRDefault="00E97B90">
      <w:pPr>
        <w:pStyle w:val="Heading1"/>
        <w:pBdr>
          <w:bottom w:val="single" w:sz="4" w:space="1" w:color="auto"/>
        </w:pBdr>
        <w:ind w:left="275" w:right="220"/>
        <w:rPr>
          <w:sz w:val="28"/>
        </w:rPr>
      </w:pPr>
      <w:r>
        <w:rPr>
          <w:sz w:val="28"/>
        </w:rPr>
        <w:t>Unit 6 Reflection</w:t>
      </w:r>
    </w:p>
    <w:p w:rsidR="00000000" w:rsidRDefault="00E97B90"/>
    <w:p w:rsidR="00000000" w:rsidRDefault="00E97B90">
      <w:r>
        <w:t>Date:</w:t>
      </w:r>
      <w:r>
        <w:tab/>
      </w:r>
      <w:r>
        <w:tab/>
        <w:t xml:space="preserve">May 1, </w:t>
      </w:r>
      <w:r>
        <w:rPr>
          <w:color w:val="0000FF"/>
        </w:rPr>
        <w:t>{200x}</w:t>
      </w:r>
    </w:p>
    <w:p w:rsidR="00000000" w:rsidRDefault="00E97B90">
      <w:r>
        <w:t>To:</w:t>
      </w:r>
      <w:r>
        <w:tab/>
      </w:r>
      <w:r>
        <w:tab/>
      </w:r>
      <w:r>
        <w:rPr>
          <w:color w:val="0000FF"/>
        </w:rPr>
        <w:t>{Project Manager (Teacher)}</w:t>
      </w:r>
    </w:p>
    <w:p w:rsidR="00000000" w:rsidRDefault="00E97B90">
      <w:r>
        <w:t>From:</w:t>
      </w:r>
      <w:r>
        <w:tab/>
      </w:r>
      <w:r>
        <w:rPr>
          <w:color w:val="0000FF"/>
        </w:rPr>
        <w:t>{Your Name}</w:t>
      </w:r>
    </w:p>
    <w:p w:rsidR="00000000" w:rsidRDefault="00E97B90"/>
    <w:p w:rsidR="00000000" w:rsidRDefault="00E97B90">
      <w:r>
        <w:t>Subject:</w:t>
      </w:r>
      <w:r>
        <w:tab/>
        <w:t>“Hunt for the Wombat” Project Reflection</w:t>
      </w:r>
    </w:p>
    <w:p w:rsidR="00000000" w:rsidRDefault="00E97B90"/>
    <w:p w:rsidR="00000000" w:rsidRDefault="00E97B90">
      <w:r>
        <w:rPr>
          <w:b/>
          <w:bCs/>
        </w:rPr>
        <w:t>Accomplishments.</w:t>
      </w:r>
      <w:r>
        <w:t xml:space="preserve"> </w:t>
      </w:r>
      <w:r>
        <w:rPr>
          <w:color w:val="0000FF"/>
        </w:rPr>
        <w:t>{Describe the role you played on the project team and what you specifically contributed and acc</w:t>
      </w:r>
      <w:r>
        <w:rPr>
          <w:color w:val="0000FF"/>
        </w:rPr>
        <w:t>omplished.}</w:t>
      </w:r>
    </w:p>
    <w:p w:rsidR="00000000" w:rsidRDefault="00E97B90"/>
    <w:p w:rsidR="00000000" w:rsidRDefault="00E97B90">
      <w:r>
        <w:rPr>
          <w:b/>
          <w:bCs/>
        </w:rPr>
        <w:t>Learning Experience</w:t>
      </w:r>
      <w:r>
        <w:t xml:space="preserve">. </w:t>
      </w:r>
      <w:r>
        <w:rPr>
          <w:color w:val="0000FF"/>
        </w:rPr>
        <w:t>{Describe what you consider the most valuable learning experiences of the “Hunt for the Wombat” project.}</w:t>
      </w:r>
      <w:r>
        <w:br/>
        <w:t xml:space="preserve"> </w:t>
      </w:r>
    </w:p>
    <w:p w:rsidR="00000000" w:rsidRDefault="00E97B90">
      <w:r>
        <w:rPr>
          <w:b/>
          <w:bCs/>
        </w:rPr>
        <w:t>Objectives</w:t>
      </w:r>
      <w:r>
        <w:t xml:space="preserve">. </w:t>
      </w:r>
      <w:r>
        <w:rPr>
          <w:color w:val="0000FF"/>
        </w:rPr>
        <w:t>{Evaluate your performance. Describe how your performance aligns with each of the performance objectiv</w:t>
      </w:r>
      <w:r>
        <w:rPr>
          <w:color w:val="0000FF"/>
        </w:rPr>
        <w:t>es</w:t>
      </w:r>
      <w:del w:id="1" w:author="George Peck" w:date="2006-05-01T21:38:00Z">
        <w:r>
          <w:rPr>
            <w:color w:val="0000FF"/>
          </w:rPr>
          <w:delText xml:space="preserve"> (refer to 06_moe_performance_objectives.doc)</w:delText>
        </w:r>
      </w:del>
      <w:r>
        <w:rPr>
          <w:color w:val="0000FF"/>
        </w:rPr>
        <w:t>. Give supporting details and examples to justify your grade.}</w:t>
      </w:r>
    </w:p>
    <w:p w:rsidR="00000000" w:rsidRDefault="00E97B90"/>
    <w:p w:rsidR="00000000" w:rsidRDefault="00E97B90">
      <w:pPr>
        <w:numPr>
          <w:ilvl w:val="0"/>
          <w:numId w:val="1"/>
        </w:numPr>
      </w:pPr>
      <w:r>
        <w:t xml:space="preserve">Challenge </w:t>
      </w:r>
      <w:r>
        <w:rPr>
          <w:color w:val="0000FF"/>
        </w:rPr>
        <w:t>{To what degree of difficulty did you challenge yourself?}</w:t>
      </w:r>
    </w:p>
    <w:p w:rsidR="00000000" w:rsidRDefault="00E97B90">
      <w:pPr>
        <w:numPr>
          <w:ilvl w:val="0"/>
          <w:numId w:val="1"/>
        </w:numPr>
        <w:rPr>
          <w:color w:val="0000FF"/>
        </w:rPr>
      </w:pPr>
      <w:r>
        <w:t xml:space="preserve">Effort </w:t>
      </w:r>
      <w:r>
        <w:rPr>
          <w:color w:val="0000FF"/>
        </w:rPr>
        <w:t>{How hard did you work?}</w:t>
      </w:r>
    </w:p>
    <w:p w:rsidR="00000000" w:rsidRDefault="00E97B90">
      <w:pPr>
        <w:numPr>
          <w:ilvl w:val="0"/>
          <w:numId w:val="1"/>
        </w:numPr>
      </w:pPr>
      <w:r>
        <w:t xml:space="preserve">Quality </w:t>
      </w:r>
      <w:r>
        <w:rPr>
          <w:color w:val="0000FF"/>
        </w:rPr>
        <w:t>{How well did you do your work?}</w:t>
      </w:r>
    </w:p>
    <w:p w:rsidR="00000000" w:rsidRDefault="00E97B90">
      <w:pPr>
        <w:numPr>
          <w:ilvl w:val="0"/>
          <w:numId w:val="1"/>
        </w:numPr>
        <w:rPr>
          <w:color w:val="0000FF"/>
        </w:rPr>
      </w:pPr>
      <w:r>
        <w:t>Pro</w:t>
      </w:r>
      <w:r>
        <w:t xml:space="preserve">blem Solving </w:t>
      </w:r>
      <w:r>
        <w:rPr>
          <w:color w:val="0000FF"/>
        </w:rPr>
        <w:t>{How resourceful were you?}</w:t>
      </w:r>
    </w:p>
    <w:p w:rsidR="00000000" w:rsidRDefault="00E97B90">
      <w:pPr>
        <w:numPr>
          <w:ilvl w:val="0"/>
          <w:numId w:val="1"/>
        </w:numPr>
        <w:rPr>
          <w:color w:val="0000FF"/>
        </w:rPr>
      </w:pPr>
      <w:r>
        <w:t xml:space="preserve">Results </w:t>
      </w:r>
      <w:r>
        <w:rPr>
          <w:color w:val="0000FF"/>
        </w:rPr>
        <w:t>{How useful were the results of your efforts?}</w:t>
      </w:r>
    </w:p>
    <w:p w:rsidR="00000000" w:rsidRDefault="00E97B90">
      <w:pPr>
        <w:numPr>
          <w:ilvl w:val="0"/>
          <w:numId w:val="1"/>
        </w:numPr>
      </w:pPr>
      <w:r>
        <w:t xml:space="preserve">Teamwork </w:t>
      </w:r>
      <w:r>
        <w:rPr>
          <w:color w:val="0000FF"/>
        </w:rPr>
        <w:t>{What kind of team player were you?}</w:t>
      </w:r>
    </w:p>
    <w:p w:rsidR="00000000" w:rsidRDefault="00E97B90"/>
    <w:p w:rsidR="00000000" w:rsidRDefault="00E97B90">
      <w:r>
        <w:rPr>
          <w:b/>
          <w:bCs/>
        </w:rPr>
        <w:t>Overall Assessment</w:t>
      </w:r>
      <w:r>
        <w:t xml:space="preserve"> </w:t>
      </w:r>
      <w:r>
        <w:rPr>
          <w:color w:val="0000FF"/>
        </w:rPr>
        <w:t>{Give yourself an overall letter grade with an explanation.}</w:t>
      </w:r>
    </w:p>
    <w:p w:rsidR="00000000" w:rsidRDefault="00E97B90"/>
    <w:p w:rsidR="00000000" w:rsidRDefault="00E97B90"/>
    <w:p w:rsidR="00000000" w:rsidRDefault="00E97B90"/>
    <w:p w:rsidR="00000000" w:rsidRDefault="00E97B90">
      <w:r>
        <w:t xml:space="preserve"> </w:t>
      </w:r>
    </w:p>
    <w:p w:rsidR="003934AC" w:rsidRDefault="003934AC">
      <w:pPr>
        <w:pStyle w:val="Header"/>
        <w:tabs>
          <w:tab w:val="clear" w:pos="4320"/>
          <w:tab w:val="clear" w:pos="8640"/>
        </w:tabs>
        <w:ind w:left="275" w:right="220"/>
      </w:pPr>
    </w:p>
    <w:sectPr w:rsidR="00393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B90" w:rsidRDefault="00E97B90">
      <w:r>
        <w:separator/>
      </w:r>
    </w:p>
  </w:endnote>
  <w:endnote w:type="continuationSeparator" w:id="0">
    <w:p w:rsidR="00E97B90" w:rsidRDefault="00E9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97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90DD4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83590" cy="408305"/>
          <wp:effectExtent l="0" t="0" r="0" b="0"/>
          <wp:docPr id="3" name="Picture 3" descr="ant_bitma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97B90">
      <w:t xml:space="preserve"> </w:t>
    </w:r>
    <w:r w:rsidR="00E97B90">
      <w:fldChar w:fldCharType="begin"/>
    </w:r>
    <w:r w:rsidR="00E97B90">
      <w:instrText xml:space="preserve"> F</w:instrText>
    </w:r>
    <w:r w:rsidR="00E97B90">
      <w:instrText xml:space="preserve">ILENAME </w:instrText>
    </w:r>
    <w:r w:rsidR="00E97B90">
      <w:fldChar w:fldCharType="separate"/>
    </w:r>
    <w:ins w:id="2" w:author="Fulk, Brad" w:date="2019-04-24T12:35:00Z">
      <w:r w:rsidR="003934AC">
        <w:rPr>
          <w:noProof/>
        </w:rPr>
        <w:t>Document1</w:t>
      </w:r>
    </w:ins>
    <w:ins w:id="3" w:author="George Peck" w:date="2006-05-02T13:06:00Z">
      <w:del w:id="4" w:author="Fulk, Brad" w:date="2019-04-24T12:35:00Z">
        <w:r w:rsidR="00E97B90" w:rsidDel="003934AC">
          <w:rPr>
            <w:noProof/>
          </w:rPr>
          <w:delText>06_template_reflection.dot</w:delText>
        </w:r>
      </w:del>
    </w:ins>
    <w:del w:id="5" w:author="Fulk, Brad" w:date="2019-04-24T12:35:00Z">
      <w:r w:rsidR="00E97B90" w:rsidDel="003934AC">
        <w:rPr>
          <w:noProof/>
        </w:rPr>
        <w:delText>Document6</w:delText>
      </w:r>
    </w:del>
    <w:r w:rsidR="00E97B90">
      <w:fldChar w:fldCharType="end"/>
    </w:r>
    <w:r w:rsidR="00E97B90">
      <w:tab/>
      <w:t xml:space="preserve">page </w:t>
    </w:r>
    <w:r w:rsidR="00E97B90">
      <w:rPr>
        <w:rStyle w:val="PageNumber"/>
      </w:rPr>
      <w:fldChar w:fldCharType="begin"/>
    </w:r>
    <w:r w:rsidR="00E97B90">
      <w:rPr>
        <w:rStyle w:val="PageNumber"/>
      </w:rPr>
      <w:instrText xml:space="preserve"> PAGE </w:instrText>
    </w:r>
    <w:r w:rsidR="00E97B90">
      <w:rPr>
        <w:rStyle w:val="PageNumber"/>
      </w:rPr>
      <w:fldChar w:fldCharType="separate"/>
    </w:r>
    <w:r w:rsidR="00E97B90">
      <w:rPr>
        <w:rStyle w:val="PageNumber"/>
        <w:noProof/>
      </w:rPr>
      <w:t>1</w:t>
    </w:r>
    <w:r w:rsidR="00E97B90">
      <w:rPr>
        <w:rStyle w:val="PageNumber"/>
      </w:rPr>
      <w:fldChar w:fldCharType="end"/>
    </w:r>
    <w:r w:rsidR="00E97B90">
      <w:rPr>
        <w:rStyle w:val="PageNumber"/>
      </w:rPr>
      <w:t xml:space="preserve"> of </w:t>
    </w:r>
    <w:r w:rsidR="00E97B90">
      <w:rPr>
        <w:rStyle w:val="PageNumber"/>
      </w:rPr>
      <w:fldChar w:fldCharType="begin"/>
    </w:r>
    <w:r w:rsidR="00E97B90">
      <w:rPr>
        <w:rStyle w:val="PageNumber"/>
      </w:rPr>
      <w:instrText xml:space="preserve"> NUMPAGES </w:instrText>
    </w:r>
    <w:r w:rsidR="00E97B90">
      <w:rPr>
        <w:rStyle w:val="PageNumber"/>
      </w:rPr>
      <w:fldChar w:fldCharType="separate"/>
    </w:r>
    <w:r w:rsidR="00E97B90">
      <w:rPr>
        <w:rStyle w:val="PageNumber"/>
        <w:noProof/>
      </w:rPr>
      <w:t>1</w:t>
    </w:r>
    <w:r w:rsidR="00E97B90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97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B90" w:rsidRDefault="00E97B90">
      <w:r>
        <w:separator/>
      </w:r>
    </w:p>
  </w:footnote>
  <w:footnote w:type="continuationSeparator" w:id="0">
    <w:p w:rsidR="00E97B90" w:rsidRDefault="00E97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97B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90DD4">
    <w:pPr>
      <w:pStyle w:val="Header"/>
      <w:tabs>
        <w:tab w:val="clear" w:pos="8640"/>
        <w:tab w:val="right" w:pos="10450"/>
      </w:tabs>
      <w:ind w:left="-55"/>
    </w:pPr>
    <w:r>
      <w:rPr>
        <w:noProof/>
      </w:rPr>
      <w:drawing>
        <wp:inline distT="0" distB="0" distL="0" distR="0">
          <wp:extent cx="1861185" cy="514350"/>
          <wp:effectExtent l="0" t="0" r="0" b="0"/>
          <wp:docPr id="1" name="Picture 1" descr="MB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97B90">
      <w:tab/>
    </w:r>
    <w:r w:rsidR="00E97B90">
      <w:tab/>
    </w:r>
    <w:r>
      <w:rPr>
        <w:noProof/>
      </w:rPr>
      <w:drawing>
        <wp:inline distT="0" distB="0" distL="0" distR="0">
          <wp:extent cx="1518285" cy="203835"/>
          <wp:effectExtent l="0" t="0" r="0" b="0"/>
          <wp:docPr id="2" name="Picture 2" descr="project_tag_womb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_tag_womba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203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97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211D5"/>
    <w:multiLevelType w:val="hybridMultilevel"/>
    <w:tmpl w:val="AA2CCC66"/>
    <w:lvl w:ilvl="0" w:tplc="82D21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ulk, Brad">
    <w15:presenceInfo w15:providerId="AD" w15:userId="S::brad_fulk@fuhsd.org::278c26c3-2175-489e-90c8-04e2517eb1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C"/>
    <w:rsid w:val="00090DD4"/>
    <w:rsid w:val="003934AC"/>
    <w:rsid w:val="00E9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50EF3-6D6B-A549-83AC-7D42A6A8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dfulk/Dropbox/Computer%20Science/APCS/FinalProject/wombat/templates/06_template_refl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06_template_reflection.dot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996</CharactersWithSpaces>
  <SharedDoc>false</SharedDoc>
  <HLinks>
    <vt:vector size="18" baseType="variant">
      <vt:variant>
        <vt:i4>6422630</vt:i4>
      </vt:variant>
      <vt:variant>
        <vt:i4>2035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2038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2043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Fulk, Brad</dc:creator>
  <cp:keywords/>
  <dc:description/>
  <cp:lastModifiedBy>Fulk, Brad</cp:lastModifiedBy>
  <cp:revision>1</cp:revision>
  <cp:lastPrinted>2005-02-14T20:41:00Z</cp:lastPrinted>
  <dcterms:created xsi:type="dcterms:W3CDTF">2019-04-24T19:35:00Z</dcterms:created>
  <dcterms:modified xsi:type="dcterms:W3CDTF">2019-04-24T19:35:00Z</dcterms:modified>
</cp:coreProperties>
</file>